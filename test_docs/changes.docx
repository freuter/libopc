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63E" w:rsidRPr="00A66D04" w:rsidRDefault="00A66D04">
      <w:pPr>
        <w:rPr>
          <w:lang w:val="en-US"/>
        </w:rPr>
      </w:pPr>
      <w:r w:rsidRPr="00A66D04">
        <w:rPr>
          <w:lang w:val="en-US"/>
        </w:rPr>
        <w:t xml:space="preserve">Hello </w:t>
      </w:r>
      <w:ins w:id="0" w:author="Florian Reuter" w:date="2011-04-11T21:16:00Z">
        <w:r>
          <w:rPr>
            <w:lang w:val="en-US"/>
          </w:rPr>
          <w:t>World</w:t>
        </w:r>
      </w:ins>
      <w:r w:rsidRPr="00A66D04">
        <w:rPr>
          <w:lang w:val="en-US"/>
        </w:rPr>
        <w:t>.</w:t>
      </w:r>
    </w:p>
    <w:p w:rsidR="00A66D04" w:rsidRPr="00A66D04" w:rsidRDefault="00A66D04">
      <w:pPr>
        <w:rPr>
          <w:lang w:val="en-US"/>
        </w:rPr>
      </w:pPr>
      <w:r w:rsidRPr="00A66D04">
        <w:rPr>
          <w:lang w:val="en-US"/>
        </w:rPr>
        <w:t>Hello</w:t>
      </w:r>
      <w:del w:id="1" w:author="Florian Reuter" w:date="2011-04-11T21:16:00Z">
        <w:r w:rsidRPr="00A66D04" w:rsidDel="00A66D04">
          <w:rPr>
            <w:lang w:val="en-US"/>
          </w:rPr>
          <w:delText xml:space="preserve"> World</w:delText>
        </w:r>
      </w:del>
      <w:r w:rsidRPr="00A66D04">
        <w:rPr>
          <w:lang w:val="en-US"/>
        </w:rPr>
        <w:t>.</w:t>
      </w:r>
    </w:p>
    <w:p w:rsidR="00190971" w:rsidRDefault="00A66D04">
      <w:pPr>
        <w:rPr>
          <w:del w:id="2" w:author="Florian Reuter" w:date="2011-04-11T21:16:00Z"/>
          <w:lang w:val="en-US"/>
        </w:rPr>
      </w:pPr>
      <w:r w:rsidRPr="00A66D04">
        <w:rPr>
          <w:lang w:val="en-US"/>
        </w:rPr>
        <w:t xml:space="preserve">Hello </w:t>
      </w:r>
      <w:del w:id="3" w:author="Florian Reuter" w:date="2011-04-11T21:16:00Z">
        <w:r w:rsidRPr="00A66D04" w:rsidDel="00A66D04">
          <w:rPr>
            <w:lang w:val="en-US"/>
          </w:rPr>
          <w:delText>to</w:delText>
        </w:r>
      </w:del>
    </w:p>
    <w:p w:rsidR="00A66D04" w:rsidRDefault="00A66D04" w:rsidP="00D62480">
      <w:pPr>
        <w:rPr>
          <w:lang w:val="en-US"/>
        </w:rPr>
      </w:pPr>
      <w:del w:id="4" w:author="Florian Reuter" w:date="2011-04-11T21:16:00Z">
        <w:r w:rsidRPr="00A66D04" w:rsidDel="00A66D04">
          <w:rPr>
            <w:lang w:val="en-US"/>
          </w:rPr>
          <w:delText xml:space="preserve">the </w:delText>
        </w:r>
      </w:del>
      <w:proofErr w:type="gramStart"/>
      <w:r w:rsidR="00D62480">
        <w:rPr>
          <w:lang w:val="en-US"/>
        </w:rPr>
        <w:t>W</w:t>
      </w:r>
      <w:r w:rsidRPr="00A66D04">
        <w:rPr>
          <w:lang w:val="en-US"/>
        </w:rPr>
        <w:t>o</w:t>
      </w:r>
      <w:r>
        <w:rPr>
          <w:lang w:val="en-US"/>
        </w:rPr>
        <w:t>rld.</w:t>
      </w:r>
      <w:proofErr w:type="gramEnd"/>
    </w:p>
    <w:p w:rsidR="00D07723" w:rsidRDefault="00A66D04">
      <w:pPr>
        <w:rPr>
          <w:ins w:id="5" w:author="Florian Reuter" w:date="2011-04-14T11:23:00Z"/>
          <w:lang w:val="en-US"/>
        </w:rPr>
      </w:pPr>
      <w:proofErr w:type="gramStart"/>
      <w:r>
        <w:rPr>
          <w:lang w:val="en-US"/>
        </w:rPr>
        <w:t>Hello</w:t>
      </w:r>
      <w:r w:rsidR="00D07723">
        <w:rPr>
          <w:lang w:val="en-US"/>
        </w:rPr>
        <w:t xml:space="preserve"> </w:t>
      </w:r>
      <w:ins w:id="6" w:author="Florian Reuter" w:date="2011-04-14T11:23:00Z">
        <w:r w:rsidR="00D07723">
          <w:rPr>
            <w:lang w:val="en-US"/>
          </w:rPr>
          <w:t>!</w:t>
        </w:r>
        <w:proofErr w:type="gramEnd"/>
      </w:ins>
    </w:p>
    <w:p w:rsidR="00A66D04" w:rsidRDefault="00D07723">
      <w:pPr>
        <w:rPr>
          <w:lang w:val="en-US"/>
        </w:rPr>
      </w:pPr>
      <w:ins w:id="7" w:author="Florian Reuter" w:date="2011-04-14T11:23:00Z">
        <w:r>
          <w:rPr>
            <w:lang w:val="en-US"/>
          </w:rPr>
          <w:t xml:space="preserve">Welcome to the </w:t>
        </w:r>
      </w:ins>
      <w:r w:rsidR="00A66D04">
        <w:rPr>
          <w:lang w:val="en-US"/>
        </w:rPr>
        <w:t>World.</w:t>
      </w:r>
    </w:p>
    <w:p w:rsidR="00237C03" w:rsidDel="00237C03" w:rsidRDefault="00237C03">
      <w:pPr>
        <w:rPr>
          <w:lang w:val="en-US"/>
        </w:rPr>
      </w:pPr>
      <w:moveFromRangeStart w:id="8" w:author="Florian Reuter" w:date="2011-04-14T11:51:00Z" w:name="move290545206"/>
      <w:moveFrom w:id="9" w:author="Florian Reuter" w:date="2011-04-14T11:51:00Z">
        <w:r w:rsidDel="00237C03">
          <w:rPr>
            <w:lang w:val="en-US"/>
          </w:rPr>
          <w:t>END.</w:t>
        </w:r>
      </w:moveFrom>
    </w:p>
    <w:moveFromRangeEnd w:id="8"/>
    <w:p w:rsidR="000156C3" w:rsidRDefault="000156C3">
      <w:pPr>
        <w:rPr>
          <w:lang w:val="en-US"/>
        </w:rPr>
      </w:pPr>
      <w:r>
        <w:rPr>
          <w:lang w:val="en-US"/>
        </w:rPr>
        <w:t>Here is a table: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0156C3" w:rsidTr="000156C3">
        <w:tc>
          <w:tcPr>
            <w:tcW w:w="3070" w:type="dxa"/>
          </w:tcPr>
          <w:p w:rsidR="000156C3" w:rsidRDefault="000156C3">
            <w:pPr>
              <w:rPr>
                <w:lang w:val="en-US"/>
              </w:rPr>
            </w:pPr>
            <w:r>
              <w:rPr>
                <w:lang w:val="en-US"/>
              </w:rPr>
              <w:t>Town</w:t>
            </w:r>
          </w:p>
        </w:tc>
        <w:tc>
          <w:tcPr>
            <w:tcW w:w="3071" w:type="dxa"/>
          </w:tcPr>
          <w:p w:rsidR="000156C3" w:rsidRDefault="000156C3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3071" w:type="dxa"/>
          </w:tcPr>
          <w:p w:rsidR="000156C3" w:rsidRDefault="000156C3">
            <w:pPr>
              <w:rPr>
                <w:lang w:val="en-US"/>
              </w:rPr>
            </w:pPr>
            <w:r>
              <w:rPr>
                <w:lang w:val="en-US"/>
              </w:rPr>
              <w:t>River</w:t>
            </w:r>
          </w:p>
        </w:tc>
      </w:tr>
      <w:tr w:rsidR="000156C3" w:rsidTr="000156C3">
        <w:tc>
          <w:tcPr>
            <w:tcW w:w="3070" w:type="dxa"/>
          </w:tcPr>
          <w:p w:rsidR="000156C3" w:rsidRDefault="000156C3">
            <w:pPr>
              <w:rPr>
                <w:lang w:val="en-US"/>
              </w:rPr>
            </w:pPr>
            <w:r>
              <w:rPr>
                <w:lang w:val="en-US"/>
              </w:rPr>
              <w:t>Frankfurt</w:t>
            </w:r>
          </w:p>
        </w:tc>
        <w:tc>
          <w:tcPr>
            <w:tcW w:w="3071" w:type="dxa"/>
          </w:tcPr>
          <w:p w:rsidR="000156C3" w:rsidRDefault="000156C3">
            <w:pPr>
              <w:rPr>
                <w:lang w:val="en-US"/>
              </w:rPr>
            </w:pPr>
            <w:del w:id="10" w:author="Florian Reuter" w:date="2011-04-14T11:50:00Z">
              <w:r w:rsidDel="00237C03">
                <w:rPr>
                  <w:lang w:val="en-US"/>
                </w:rPr>
                <w:delText>France</w:delText>
              </w:r>
            </w:del>
            <w:ins w:id="11" w:author="Florian Reuter" w:date="2011-04-14T11:50:00Z">
              <w:r w:rsidR="00237C03">
                <w:rPr>
                  <w:lang w:val="en-US"/>
                </w:rPr>
                <w:t>Germany</w:t>
              </w:r>
            </w:ins>
          </w:p>
        </w:tc>
        <w:tc>
          <w:tcPr>
            <w:tcW w:w="3071" w:type="dxa"/>
          </w:tcPr>
          <w:p w:rsidR="000156C3" w:rsidRDefault="00200E68">
            <w:pPr>
              <w:rPr>
                <w:lang w:val="en-US"/>
              </w:rPr>
            </w:pPr>
            <w:del w:id="12" w:author="Florian Reuter" w:date="2011-04-14T11:50:00Z">
              <w:r w:rsidDel="00237C03">
                <w:rPr>
                  <w:lang w:val="en-US"/>
                </w:rPr>
                <w:delText>Fulda</w:delText>
              </w:r>
            </w:del>
            <w:ins w:id="13" w:author="Florian Reuter" w:date="2011-04-14T11:50:00Z">
              <w:r w:rsidR="00237C03">
                <w:rPr>
                  <w:lang w:val="en-US"/>
                </w:rPr>
                <w:t>Main</w:t>
              </w:r>
            </w:ins>
          </w:p>
        </w:tc>
      </w:tr>
      <w:tr w:rsidR="000156C3" w:rsidTr="000156C3">
        <w:tc>
          <w:tcPr>
            <w:tcW w:w="3070" w:type="dxa"/>
          </w:tcPr>
          <w:p w:rsidR="000156C3" w:rsidRDefault="000156C3">
            <w:pPr>
              <w:rPr>
                <w:lang w:val="en-US"/>
              </w:rPr>
            </w:pPr>
            <w:r>
              <w:rPr>
                <w:lang w:val="en-US"/>
              </w:rPr>
              <w:t>Paris</w:t>
            </w:r>
          </w:p>
        </w:tc>
        <w:tc>
          <w:tcPr>
            <w:tcW w:w="3071" w:type="dxa"/>
          </w:tcPr>
          <w:p w:rsidR="000156C3" w:rsidRDefault="000156C3">
            <w:pPr>
              <w:rPr>
                <w:lang w:val="en-US"/>
              </w:rPr>
            </w:pPr>
            <w:del w:id="14" w:author="Florian Reuter" w:date="2011-04-14T11:50:00Z">
              <w:r w:rsidDel="00237C03">
                <w:rPr>
                  <w:lang w:val="en-US"/>
                </w:rPr>
                <w:delText>Poland</w:delText>
              </w:r>
            </w:del>
            <w:ins w:id="15" w:author="Florian Reuter" w:date="2011-04-14T11:50:00Z">
              <w:r w:rsidR="00237C03">
                <w:rPr>
                  <w:lang w:val="en-US"/>
                </w:rPr>
                <w:t>France</w:t>
              </w:r>
            </w:ins>
          </w:p>
        </w:tc>
        <w:tc>
          <w:tcPr>
            <w:tcW w:w="3071" w:type="dxa"/>
          </w:tcPr>
          <w:p w:rsidR="000156C3" w:rsidRDefault="00200E68">
            <w:pPr>
              <w:rPr>
                <w:lang w:val="en-US"/>
              </w:rPr>
            </w:pPr>
            <w:del w:id="16" w:author="Florian Reuter" w:date="2011-04-14T11:50:00Z">
              <w:r w:rsidDel="00237C03">
                <w:rPr>
                  <w:lang w:val="en-US"/>
                </w:rPr>
                <w:delText>Po</w:delText>
              </w:r>
            </w:del>
            <w:ins w:id="17" w:author="Florian Reuter" w:date="2011-04-14T11:50:00Z">
              <w:r w:rsidR="00237C03">
                <w:rPr>
                  <w:lang w:val="en-US"/>
                </w:rPr>
                <w:t>Seine</w:t>
              </w:r>
            </w:ins>
          </w:p>
        </w:tc>
      </w:tr>
      <w:tr w:rsidR="00F36951" w:rsidDel="00237C03" w:rsidTr="000156C3">
        <w:trPr>
          <w:del w:id="18" w:author="Florian Reuter" w:date="2011-04-14T11:50:00Z"/>
        </w:trPr>
        <w:tc>
          <w:tcPr>
            <w:tcW w:w="3070" w:type="dxa"/>
          </w:tcPr>
          <w:p w:rsidR="00F36951" w:rsidDel="00237C03" w:rsidRDefault="00F36951">
            <w:pPr>
              <w:rPr>
                <w:del w:id="19" w:author="Florian Reuter" w:date="2011-04-14T11:50:00Z"/>
                <w:lang w:val="en-US"/>
              </w:rPr>
            </w:pPr>
            <w:del w:id="20" w:author="Florian Reuter" w:date="2011-04-14T11:50:00Z">
              <w:r w:rsidDel="00237C03">
                <w:rPr>
                  <w:lang w:val="en-US"/>
                </w:rPr>
                <w:delText>X</w:delText>
              </w:r>
            </w:del>
          </w:p>
        </w:tc>
        <w:tc>
          <w:tcPr>
            <w:tcW w:w="3071" w:type="dxa"/>
          </w:tcPr>
          <w:p w:rsidR="00F36951" w:rsidDel="00237C03" w:rsidRDefault="00F36951">
            <w:pPr>
              <w:rPr>
                <w:del w:id="21" w:author="Florian Reuter" w:date="2011-04-14T11:50:00Z"/>
                <w:lang w:val="en-US"/>
              </w:rPr>
            </w:pPr>
            <w:del w:id="22" w:author="Florian Reuter" w:date="2011-04-14T11:50:00Z">
              <w:r w:rsidDel="00237C03">
                <w:rPr>
                  <w:lang w:val="en-US"/>
                </w:rPr>
                <w:delText>X</w:delText>
              </w:r>
            </w:del>
          </w:p>
        </w:tc>
        <w:tc>
          <w:tcPr>
            <w:tcW w:w="3071" w:type="dxa"/>
          </w:tcPr>
          <w:p w:rsidR="00F36951" w:rsidDel="00237C03" w:rsidRDefault="00F36951">
            <w:pPr>
              <w:rPr>
                <w:del w:id="23" w:author="Florian Reuter" w:date="2011-04-14T11:50:00Z"/>
                <w:lang w:val="en-US"/>
              </w:rPr>
            </w:pPr>
            <w:del w:id="24" w:author="Florian Reuter" w:date="2011-04-14T11:50:00Z">
              <w:r w:rsidDel="00237C03">
                <w:rPr>
                  <w:lang w:val="en-US"/>
                </w:rPr>
                <w:delText>X</w:delText>
              </w:r>
            </w:del>
          </w:p>
        </w:tc>
      </w:tr>
    </w:tbl>
    <w:p w:rsidR="00237C03" w:rsidDel="00237C03" w:rsidRDefault="00237C03" w:rsidP="00237C03">
      <w:pPr>
        <w:rPr>
          <w:del w:id="25" w:author="Florian Reuter" w:date="2011-04-14T11:51:00Z"/>
          <w:lang w:val="en-US"/>
        </w:rPr>
      </w:pPr>
      <w:moveToRangeStart w:id="26" w:author="Florian Reuter" w:date="2011-04-14T11:51:00Z" w:name="move290545206"/>
      <w:moveTo w:id="27" w:author="Florian Reuter" w:date="2011-04-14T11:51:00Z">
        <w:r>
          <w:rPr>
            <w:lang w:val="en-US"/>
          </w:rPr>
          <w:t>END.</w:t>
        </w:r>
      </w:moveTo>
    </w:p>
    <w:moveToRangeEnd w:id="26"/>
    <w:p w:rsidR="000156C3" w:rsidDel="00237C03" w:rsidRDefault="00200E68">
      <w:pPr>
        <w:rPr>
          <w:del w:id="28" w:author="Florian Reuter" w:date="2011-04-14T11:51:00Z"/>
          <w:lang w:val="en-US"/>
        </w:rPr>
      </w:pPr>
      <w:del w:id="29" w:author="Florian Reuter" w:date="2011-04-14T11:51:00Z">
        <w:r w:rsidDel="00237C03">
          <w:rPr>
            <w:lang w:val="en-US"/>
          </w:rPr>
          <w:delText>P.S:</w:delText>
        </w:r>
      </w:del>
    </w:p>
    <w:p w:rsidR="00200E68" w:rsidRPr="00A66D04" w:rsidRDefault="00200E68">
      <w:pPr>
        <w:rPr>
          <w:lang w:val="en-US"/>
        </w:rPr>
      </w:pPr>
      <w:del w:id="30" w:author="Florian Reuter" w:date="2011-04-14T11:51:00Z">
        <w:r w:rsidDel="00237C03">
          <w:rPr>
            <w:lang w:val="en-US"/>
          </w:rPr>
          <w:delText>Needs some fixing!</w:delText>
        </w:r>
      </w:del>
    </w:p>
    <w:sectPr w:rsidR="00200E68" w:rsidRPr="00A66D04" w:rsidSect="008B26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efaultTabStop w:val="708"/>
  <w:hyphenationZone w:val="425"/>
  <w:characterSpacingControl w:val="doNotCompress"/>
  <w:compat/>
  <w:rsids>
    <w:rsidRoot w:val="00A66D04"/>
    <w:rsid w:val="000156C3"/>
    <w:rsid w:val="0012486C"/>
    <w:rsid w:val="00190971"/>
    <w:rsid w:val="00200E68"/>
    <w:rsid w:val="00237C03"/>
    <w:rsid w:val="002811A5"/>
    <w:rsid w:val="008B263E"/>
    <w:rsid w:val="008C1253"/>
    <w:rsid w:val="00A66D04"/>
    <w:rsid w:val="00CC68C5"/>
    <w:rsid w:val="00D07723"/>
    <w:rsid w:val="00D62480"/>
    <w:rsid w:val="00D772B9"/>
    <w:rsid w:val="00F36951"/>
    <w:rsid w:val="00FC4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26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6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6D04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015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8D5EF-7A08-4E23-AC49-3912608C1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Reuter</dc:creator>
  <cp:lastModifiedBy>Florian Reuter</cp:lastModifiedBy>
  <cp:revision>11</cp:revision>
  <dcterms:created xsi:type="dcterms:W3CDTF">2011-04-11T19:15:00Z</dcterms:created>
  <dcterms:modified xsi:type="dcterms:W3CDTF">2011-04-14T09:51:00Z</dcterms:modified>
</cp:coreProperties>
</file>